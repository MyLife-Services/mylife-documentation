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F233" w14:textId="77777777" w:rsidR="00A65EAF" w:rsidRDefault="00A65EAF" w:rsidP="00A65EAF">
      <w:pPr>
        <w:shd w:val="clear" w:color="auto" w:fill="F8F8F8"/>
        <w:spacing w:after="0" w:line="240" w:lineRule="auto"/>
        <w:rPr>
          <w:ins w:id="0" w:author="Steve Kenney" w:date="2024-05-25T18:30:00Z"/>
          <w:rFonts w:ascii="Arial" w:eastAsia="Times New Roman" w:hAnsi="Arial" w:cs="Arial"/>
          <w:color w:val="1D1C1D"/>
          <w:kern w:val="0"/>
          <w:sz w:val="23"/>
          <w:szCs w:val="23"/>
          <w14:ligatures w14:val="none"/>
        </w:rPr>
      </w:pPr>
      <w:r w:rsidRPr="00A65EAF">
        <w:rPr>
          <w:rFonts w:ascii="Arial" w:eastAsia="Times New Roman" w:hAnsi="Arial" w:cs="Arial"/>
          <w:color w:val="1D1C1D"/>
          <w:kern w:val="0"/>
          <w:sz w:val="23"/>
          <w:szCs w:val="23"/>
          <w14:ligatures w14:val="none"/>
        </w:rPr>
        <w:t>Share</w:t>
      </w:r>
      <w:r w:rsidRPr="00A65EAF">
        <w:rPr>
          <w:rFonts w:ascii="Arial" w:eastAsia="Times New Roman" w:hAnsi="Arial" w:cs="Arial"/>
          <w:b/>
          <w:bCs/>
          <w:color w:val="1D1C1D"/>
          <w:kern w:val="0"/>
          <w:sz w:val="23"/>
          <w:szCs w:val="23"/>
          <w14:ligatures w14:val="none"/>
        </w:rPr>
        <w:t> Your Stories with Others and Posterity</w:t>
      </w:r>
      <w:r w:rsidRPr="00A65EAF">
        <w:rPr>
          <w:rFonts w:ascii="Arial" w:eastAsia="Times New Roman" w:hAnsi="Arial" w:cs="Arial"/>
          <w:color w:val="1D1C1D"/>
          <w:kern w:val="0"/>
          <w:sz w:val="23"/>
          <w:szCs w:val="23"/>
          <w14:ligatures w14:val="none"/>
        </w:rPr>
        <w:br/>
        <w:t>With MyLife, sharing your stories, loves, identities and ideas, </w:t>
      </w:r>
      <w:r w:rsidRPr="00A65EAF">
        <w:rPr>
          <w:rFonts w:ascii="Arial" w:eastAsia="Times New Roman" w:hAnsi="Arial" w:cs="Arial"/>
          <w:i/>
          <w:iCs/>
          <w:color w:val="1D1C1D"/>
          <w:kern w:val="0"/>
          <w:sz w:val="23"/>
          <w:szCs w:val="23"/>
          <w14:ligatures w14:val="none"/>
        </w:rPr>
        <w:t>to the degree you consent</w:t>
      </w:r>
      <w:r w:rsidRPr="00A65EAF">
        <w:rPr>
          <w:rFonts w:ascii="Arial" w:eastAsia="Times New Roman" w:hAnsi="Arial" w:cs="Arial"/>
          <w:color w:val="1D1C1D"/>
          <w:kern w:val="0"/>
          <w:sz w:val="23"/>
          <w:szCs w:val="23"/>
          <w14:ligatures w14:val="none"/>
        </w:rPr>
        <w:t>, is easy. MyLife accomplishes this through a truly novel mechanic we simply call: </w:t>
      </w:r>
      <w:r w:rsidRPr="00A65EAF">
        <w:rPr>
          <w:rFonts w:ascii="Consolas" w:eastAsia="Times New Roman" w:hAnsi="Consolas" w:cs="Courier New"/>
          <w:color w:val="1D1C1D"/>
          <w:kern w:val="0"/>
          <w:sz w:val="18"/>
          <w:szCs w:val="18"/>
          <w14:ligatures w14:val="none"/>
        </w:rPr>
        <w:t>Experiences</w:t>
      </w:r>
      <w:r w:rsidRPr="00A65EAF">
        <w:rPr>
          <w:rFonts w:ascii="Arial" w:eastAsia="Times New Roman" w:hAnsi="Arial" w:cs="Arial"/>
          <w:color w:val="1D1C1D"/>
          <w:kern w:val="0"/>
          <w:sz w:val="23"/>
          <w:szCs w:val="23"/>
          <w14:ligatures w14:val="none"/>
        </w:rPr>
        <w:t>.</w:t>
      </w:r>
      <w:r w:rsidRPr="00A65EAF">
        <w:rPr>
          <w:rFonts w:ascii="Arial" w:eastAsia="Times New Roman" w:hAnsi="Arial" w:cs="Arial"/>
          <w:color w:val="1D1C1D"/>
          <w:kern w:val="0"/>
          <w:sz w:val="23"/>
          <w:szCs w:val="23"/>
          <w14:ligatures w14:val="none"/>
        </w:rPr>
        <w:br/>
        <w:t>I will delve into our tutorial </w:t>
      </w:r>
      <w:r w:rsidRPr="00A65EAF">
        <w:rPr>
          <w:rFonts w:ascii="Consolas" w:eastAsia="Times New Roman" w:hAnsi="Consolas" w:cs="Courier New"/>
          <w:color w:val="1D1C1D"/>
          <w:kern w:val="0"/>
          <w:sz w:val="18"/>
          <w:szCs w:val="18"/>
          <w14:ligatures w14:val="none"/>
        </w:rPr>
        <w:t>Experience</w:t>
      </w:r>
      <w:r w:rsidRPr="00A65EAF">
        <w:rPr>
          <w:rFonts w:ascii="Arial" w:eastAsia="Times New Roman" w:hAnsi="Arial" w:cs="Arial"/>
          <w:color w:val="1D1C1D"/>
          <w:kern w:val="0"/>
          <w:sz w:val="23"/>
          <w:szCs w:val="23"/>
          <w14:ligatures w14:val="none"/>
        </w:rPr>
        <w:t> in the next article, where I demonstrate everything from the basic </w:t>
      </w:r>
      <w:r w:rsidRPr="00A65EAF">
        <w:rPr>
          <w:rFonts w:ascii="Consolas" w:eastAsia="Times New Roman" w:hAnsi="Consolas" w:cs="Courier New"/>
          <w:color w:val="1D1C1D"/>
          <w:kern w:val="0"/>
          <w:sz w:val="18"/>
          <w:szCs w:val="18"/>
          <w14:ligatures w14:val="none"/>
        </w:rPr>
        <w:t>Experience</w:t>
      </w:r>
      <w:ins w:id="1" w:author="Steve Kenney" w:date="2024-05-25T18:30:00Z">
        <w:r>
          <w:rPr>
            <w:rFonts w:ascii="Consolas" w:eastAsia="Times New Roman" w:hAnsi="Consolas" w:cs="Courier New"/>
            <w:color w:val="1D1C1D"/>
            <w:kern w:val="0"/>
            <w:sz w:val="18"/>
            <w:szCs w:val="18"/>
            <w14:ligatures w14:val="none"/>
          </w:rPr>
          <w:t xml:space="preserve"> </w:t>
        </w:r>
      </w:ins>
      <w:r w:rsidRPr="00A65EAF">
        <w:rPr>
          <w:rFonts w:ascii="Arial" w:eastAsia="Times New Roman" w:hAnsi="Arial" w:cs="Arial"/>
          <w:color w:val="1D1C1D"/>
          <w:kern w:val="0"/>
          <w:sz w:val="23"/>
          <w:szCs w:val="23"/>
          <w14:ligatures w14:val="none"/>
        </w:rPr>
        <w:t>of </w:t>
      </w:r>
      <w:r w:rsidRPr="00A65EAF">
        <w:rPr>
          <w:rFonts w:ascii="Arial" w:eastAsia="Times New Roman" w:hAnsi="Arial" w:cs="Arial"/>
          <w:i/>
          <w:iCs/>
          <w:color w:val="1D1C1D"/>
          <w:kern w:val="0"/>
          <w:sz w:val="23"/>
          <w:szCs w:val="23"/>
          <w14:ligatures w14:val="none"/>
        </w:rPr>
        <w:t>your </w:t>
      </w:r>
      <w:r w:rsidRPr="00A65EAF">
        <w:rPr>
          <w:rFonts w:ascii="Arial" w:eastAsia="Times New Roman" w:hAnsi="Arial" w:cs="Arial"/>
          <w:color w:val="1D1C1D"/>
          <w:kern w:val="0"/>
          <w:sz w:val="23"/>
          <w:szCs w:val="23"/>
          <w14:ligatures w14:val="none"/>
        </w:rPr>
        <w:t>primary ai-assistant to multimedia </w:t>
      </w:r>
      <w:r w:rsidRPr="00A65EAF">
        <w:rPr>
          <w:rFonts w:ascii="Consolas" w:eastAsia="Times New Roman" w:hAnsi="Consolas" w:cs="Courier New"/>
          <w:color w:val="1D1C1D"/>
          <w:kern w:val="0"/>
          <w:sz w:val="18"/>
          <w:szCs w:val="18"/>
          <w14:ligatures w14:val="none"/>
        </w:rPr>
        <w:t>Experiences</w:t>
      </w:r>
      <w:r w:rsidRPr="00A65EAF">
        <w:rPr>
          <w:rFonts w:ascii="Arial" w:eastAsia="Times New Roman" w:hAnsi="Arial" w:cs="Arial"/>
          <w:color w:val="1D1C1D"/>
          <w:kern w:val="0"/>
          <w:sz w:val="23"/>
          <w:szCs w:val="23"/>
          <w14:ligatures w14:val="none"/>
        </w:rPr>
        <w:t> you yourself can design that are the equivalent of a scripted play with the capacity for dynamic intelligent improvisation on the spot!</w:t>
      </w:r>
      <w:r w:rsidRPr="00A65EAF">
        <w:rPr>
          <w:rFonts w:ascii="Arial" w:eastAsia="Times New Roman" w:hAnsi="Arial" w:cs="Arial"/>
          <w:color w:val="1D1C1D"/>
          <w:kern w:val="0"/>
          <w:sz w:val="23"/>
          <w:szCs w:val="23"/>
          <w14:ligatures w14:val="none"/>
        </w:rPr>
        <w:br/>
        <w:t>I’m </w:t>
      </w:r>
      <w:r w:rsidRPr="00A65EAF">
        <w:rPr>
          <w:rFonts w:ascii="Arial" w:eastAsia="Times New Roman" w:hAnsi="Arial" w:cs="Arial"/>
          <w:i/>
          <w:iCs/>
          <w:color w:val="1D1C1D"/>
          <w:kern w:val="0"/>
          <w:sz w:val="23"/>
          <w:szCs w:val="23"/>
          <w14:ligatures w14:val="none"/>
        </w:rPr>
        <w:t>incredibly </w:t>
      </w:r>
      <w:r w:rsidRPr="00A65EAF">
        <w:rPr>
          <w:rFonts w:ascii="Arial" w:eastAsia="Times New Roman" w:hAnsi="Arial" w:cs="Arial"/>
          <w:color w:val="1D1C1D"/>
          <w:kern w:val="0"/>
          <w:sz w:val="23"/>
          <w:szCs w:val="23"/>
          <w14:ligatures w14:val="none"/>
        </w:rPr>
        <w:t xml:space="preserve">excited to share it! </w:t>
      </w:r>
      <w:commentRangeStart w:id="2"/>
      <w:r w:rsidRPr="00A65EAF">
        <w:rPr>
          <w:rFonts w:ascii="Arial" w:eastAsia="Times New Roman" w:hAnsi="Arial" w:cs="Arial"/>
          <w:color w:val="1D1C1D"/>
          <w:kern w:val="0"/>
          <w:sz w:val="23"/>
          <w:szCs w:val="23"/>
          <w14:ligatures w14:val="none"/>
        </w:rPr>
        <w:t>But meanwhile enjoy this teaser image of how these works, with forgiveness to my graphics.</w:t>
      </w:r>
      <w:r w:rsidRPr="00A65EAF">
        <w:rPr>
          <w:rFonts w:ascii="Arial" w:eastAsia="Times New Roman" w:hAnsi="Arial" w:cs="Arial"/>
          <w:color w:val="1D1C1D"/>
          <w:kern w:val="0"/>
          <w:sz w:val="23"/>
          <w:szCs w:val="23"/>
          <w14:ligatures w14:val="none"/>
        </w:rPr>
        <w:br/>
        <w:t xml:space="preserve">In which I meet the late, great Hannibal </w:t>
      </w:r>
      <w:proofErr w:type="spellStart"/>
      <w:r w:rsidRPr="00A65EAF">
        <w:rPr>
          <w:rFonts w:ascii="Arial" w:eastAsia="Times New Roman" w:hAnsi="Arial" w:cs="Arial"/>
          <w:color w:val="1D1C1D"/>
          <w:kern w:val="0"/>
          <w:sz w:val="23"/>
          <w:szCs w:val="23"/>
          <w14:ligatures w14:val="none"/>
        </w:rPr>
        <w:t>Lechter</w:t>
      </w:r>
      <w:commentRangeEnd w:id="2"/>
      <w:proofErr w:type="spellEnd"/>
      <w:r>
        <w:rPr>
          <w:rStyle w:val="CommentReference"/>
        </w:rPr>
        <w:commentReference w:id="2"/>
      </w:r>
    </w:p>
    <w:p w14:paraId="369BE3C7" w14:textId="52AD6D53" w:rsidR="00A65EAF" w:rsidRPr="00A65EAF" w:rsidRDefault="00A65EAF" w:rsidP="00A65EAF">
      <w:pPr>
        <w:shd w:val="clear" w:color="auto" w:fill="F8F8F8"/>
        <w:spacing w:after="0" w:line="240" w:lineRule="auto"/>
        <w:rPr>
          <w:rFonts w:ascii="Arial" w:eastAsia="Times New Roman" w:hAnsi="Arial" w:cs="Arial"/>
          <w:color w:val="1D1C1D"/>
          <w:kern w:val="0"/>
          <w:sz w:val="23"/>
          <w:szCs w:val="23"/>
          <w14:ligatures w14:val="none"/>
        </w:rPr>
      </w:pPr>
      <w:r w:rsidRPr="00A65EAF">
        <w:rPr>
          <w:rFonts w:ascii="Arial" w:eastAsia="Times New Roman" w:hAnsi="Arial" w:cs="Arial"/>
          <w:color w:val="1D1C1D"/>
          <w:kern w:val="0"/>
          <w:sz w:val="23"/>
          <w:szCs w:val="23"/>
          <w14:ligatures w14:val="none"/>
        </w:rPr>
        <w:br/>
        <w:t>Next Steps and Our Call to ACTION for You</w:t>
      </w:r>
      <w:r w:rsidRPr="00A65EAF">
        <w:rPr>
          <w:rFonts w:ascii="Arial" w:eastAsia="Times New Roman" w:hAnsi="Arial" w:cs="Arial"/>
          <w:color w:val="1D1C1D"/>
          <w:kern w:val="0"/>
          <w:sz w:val="23"/>
          <w:szCs w:val="23"/>
          <w14:ligatures w14:val="none"/>
        </w:rPr>
        <w:br/>
        <w:t>Visit us at </w:t>
      </w:r>
      <w:hyperlink r:id="rId9" w:tgtFrame="_blank" w:history="1">
        <w:r w:rsidRPr="00A65EAF">
          <w:rPr>
            <w:rFonts w:ascii="Arial" w:eastAsia="Times New Roman" w:hAnsi="Arial" w:cs="Arial"/>
            <w:color w:val="0000FF"/>
            <w:kern w:val="0"/>
            <w:sz w:val="23"/>
            <w:szCs w:val="23"/>
            <w:u w:val="single"/>
            <w14:ligatures w14:val="none"/>
          </w:rPr>
          <w:t xml:space="preserve">MyLife Member </w:t>
        </w:r>
        <w:proofErr w:type="spellStart"/>
        <w:r w:rsidRPr="00A65EAF">
          <w:rPr>
            <w:rFonts w:ascii="Arial" w:eastAsia="Times New Roman" w:hAnsi="Arial" w:cs="Arial"/>
            <w:color w:val="0000FF"/>
            <w:kern w:val="0"/>
            <w:sz w:val="23"/>
            <w:szCs w:val="23"/>
            <w:u w:val="single"/>
            <w14:ligatures w14:val="none"/>
          </w:rPr>
          <w:t>Services,</w:t>
        </w:r>
      </w:hyperlink>
      <w:hyperlink r:id="rId10" w:tgtFrame="_blank" w:history="1">
        <w:r w:rsidRPr="00A65EAF">
          <w:rPr>
            <w:rFonts w:ascii="Arial" w:eastAsia="Times New Roman" w:hAnsi="Arial" w:cs="Arial"/>
            <w:color w:val="0000FF"/>
            <w:kern w:val="0"/>
            <w:sz w:val="23"/>
            <w:szCs w:val="23"/>
            <w:u w:val="single"/>
            <w14:ligatures w14:val="none"/>
          </w:rPr>
          <w:t>humanremembranceproject.org</w:t>
        </w:r>
        <w:proofErr w:type="spellEnd"/>
      </w:hyperlink>
      <w:r w:rsidRPr="00A65EAF">
        <w:rPr>
          <w:rFonts w:ascii="Arial" w:eastAsia="Times New Roman" w:hAnsi="Arial" w:cs="Arial"/>
          <w:color w:val="1D1C1D"/>
          <w:kern w:val="0"/>
          <w:sz w:val="23"/>
          <w:szCs w:val="23"/>
          <w14:ligatures w14:val="none"/>
        </w:rPr>
        <w:br/>
        <w:t>From there (or direct links below) you can:</w:t>
      </w:r>
    </w:p>
    <w:p w14:paraId="157E223C" w14:textId="3F6F9333"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hyperlink r:id="rId11" w:tgtFrame="_blank" w:history="1">
        <w:r w:rsidRPr="00A65EAF">
          <w:rPr>
            <w:rFonts w:ascii="Arial" w:eastAsia="Times New Roman" w:hAnsi="Arial" w:cs="Arial"/>
            <w:b/>
            <w:bCs/>
            <w:color w:val="0000FF"/>
            <w:kern w:val="0"/>
            <w:sz w:val="23"/>
            <w:szCs w:val="23"/>
            <w:u w:val="single"/>
            <w14:ligatures w14:val="none"/>
          </w:rPr>
          <w:t>Sign-up for our Alpha program:</w:t>
        </w:r>
      </w:hyperlink>
      <w:r w:rsidRPr="00A65EAF">
        <w:rPr>
          <w:rFonts w:ascii="Arial" w:eastAsia="Times New Roman" w:hAnsi="Arial" w:cs="Arial"/>
          <w:color w:val="1D1C1D"/>
          <w:kern w:val="0"/>
          <w:sz w:val="23"/>
          <w:szCs w:val="23"/>
          <w14:ligatures w14:val="none"/>
        </w:rPr>
        <w:t> Be among the first to </w:t>
      </w:r>
      <w:r w:rsidRPr="00A65EAF">
        <w:rPr>
          <w:rFonts w:ascii="Consolas" w:eastAsia="Times New Roman" w:hAnsi="Consolas" w:cs="Courier New"/>
          <w:color w:val="1D1C1D"/>
          <w:kern w:val="0"/>
          <w:sz w:val="18"/>
          <w:szCs w:val="18"/>
          <w14:ligatures w14:val="none"/>
        </w:rPr>
        <w:t>Experience</w:t>
      </w:r>
      <w:ins w:id="3" w:author="Steve Kenney" w:date="2024-05-25T18:32:00Z">
        <w:r>
          <w:rPr>
            <w:rFonts w:ascii="Consolas" w:eastAsia="Times New Roman" w:hAnsi="Consolas" w:cs="Courier New"/>
            <w:color w:val="1D1C1D"/>
            <w:kern w:val="0"/>
            <w:sz w:val="18"/>
            <w:szCs w:val="18"/>
            <w14:ligatures w14:val="none"/>
          </w:rPr>
          <w:t xml:space="preserve"> </w:t>
        </w:r>
      </w:ins>
      <w:commentRangeStart w:id="4"/>
      <w:r w:rsidRPr="00A65EAF">
        <w:rPr>
          <w:rFonts w:ascii="Arial" w:eastAsia="Times New Roman" w:hAnsi="Arial" w:cs="Arial"/>
          <w:color w:val="1D1C1D"/>
          <w:kern w:val="0"/>
          <w:sz w:val="23"/>
          <w:szCs w:val="23"/>
          <w14:ligatures w14:val="none"/>
        </w:rPr>
        <w:t>the future</w:t>
      </w:r>
      <w:commentRangeEnd w:id="4"/>
      <w:r>
        <w:rPr>
          <w:rStyle w:val="CommentReference"/>
        </w:rPr>
        <w:commentReference w:id="4"/>
      </w:r>
      <w:r w:rsidRPr="00A65EAF">
        <w:rPr>
          <w:rFonts w:ascii="Arial" w:eastAsia="Times New Roman" w:hAnsi="Arial" w:cs="Arial"/>
          <w:color w:val="1D1C1D"/>
          <w:kern w:val="0"/>
          <w:sz w:val="23"/>
          <w:szCs w:val="23"/>
          <w14:ligatures w14:val="none"/>
        </w:rPr>
        <w:t>. Join with your email using the right-hand sidebar, and our </w:t>
      </w:r>
      <w:r w:rsidRPr="00A65EAF">
        <w:rPr>
          <w:rFonts w:ascii="Arial" w:eastAsia="Times New Roman" w:hAnsi="Arial" w:cs="Arial"/>
          <w:b/>
          <w:bCs/>
          <w:color w:val="1D1C1D"/>
          <w:kern w:val="0"/>
          <w:sz w:val="23"/>
          <w:szCs w:val="23"/>
          <w14:ligatures w14:val="none"/>
        </w:rPr>
        <w:t>Alpha Team Leader </w:t>
      </w:r>
      <w:r w:rsidRPr="00A65EAF">
        <w:rPr>
          <w:rFonts w:ascii="Arial" w:eastAsia="Times New Roman" w:hAnsi="Arial" w:cs="Arial"/>
          <w:color w:val="1D1C1D"/>
          <w:kern w:val="0"/>
          <w:sz w:val="23"/>
          <w:szCs w:val="23"/>
          <w14:ligatures w14:val="none"/>
        </w:rPr>
        <w:t>will be in touch with you within a week.</w:t>
      </w:r>
    </w:p>
    <w:p w14:paraId="22F42294" w14:textId="77777777"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A65EAF">
        <w:rPr>
          <w:rFonts w:ascii="Arial" w:eastAsia="Times New Roman" w:hAnsi="Arial" w:cs="Arial"/>
          <w:b/>
          <w:bCs/>
          <w:color w:val="1D1C1D"/>
          <w:kern w:val="0"/>
          <w:sz w:val="23"/>
          <w:szCs w:val="23"/>
          <w14:ligatures w14:val="none"/>
        </w:rPr>
        <w:t>Volunteer! Code! </w:t>
      </w:r>
      <w:r w:rsidRPr="00A65EAF">
        <w:rPr>
          <w:rFonts w:ascii="Arial" w:eastAsia="Times New Roman" w:hAnsi="Arial" w:cs="Arial"/>
          <w:i/>
          <w:iCs/>
          <w:color w:val="1D1C1D"/>
          <w:kern w:val="0"/>
          <w:sz w:val="23"/>
          <w:szCs w:val="23"/>
          <w14:ligatures w14:val="none"/>
        </w:rPr>
        <w:t>Your</w:t>
      </w:r>
      <w:r w:rsidRPr="00A65EAF">
        <w:rPr>
          <w:rFonts w:ascii="Arial" w:eastAsia="Times New Roman" w:hAnsi="Arial" w:cs="Arial"/>
          <w:color w:val="1D1C1D"/>
          <w:kern w:val="0"/>
          <w:sz w:val="23"/>
          <w:szCs w:val="23"/>
          <w14:ligatures w14:val="none"/>
        </w:rPr>
        <w:t> skillset is needed. While we can deploy innocent computer developers immediately, MyLife is a platform to capture our human stories and sentiments, especially those that are in dire jeopardy due to age or imposed suffering. If you want to help illuminate the voices of the underserved, MyLife has opportunity for you to do immense good.</w:t>
      </w:r>
    </w:p>
    <w:p w14:paraId="0ADF45E2" w14:textId="77777777"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A65EAF">
        <w:rPr>
          <w:rFonts w:ascii="Arial" w:eastAsia="Times New Roman" w:hAnsi="Arial" w:cs="Arial"/>
          <w:color w:val="1D1C1D"/>
          <w:kern w:val="0"/>
          <w:sz w:val="23"/>
          <w:szCs w:val="23"/>
          <w14:ligatures w14:val="none"/>
        </w:rPr>
        <w:t>For Volunteers, </w:t>
      </w:r>
      <w:hyperlink r:id="rId12" w:tgtFrame="_blank" w:history="1">
        <w:r w:rsidRPr="00A65EAF">
          <w:rPr>
            <w:rFonts w:ascii="Arial" w:eastAsia="Times New Roman" w:hAnsi="Arial" w:cs="Arial"/>
            <w:color w:val="0000FF"/>
            <w:kern w:val="0"/>
            <w:sz w:val="23"/>
            <w:szCs w:val="23"/>
            <w:u w:val="single"/>
            <w14:ligatures w14:val="none"/>
          </w:rPr>
          <w:t>contact us directly by email</w:t>
        </w:r>
      </w:hyperlink>
      <w:r w:rsidRPr="00A65EAF">
        <w:rPr>
          <w:rFonts w:ascii="Arial" w:eastAsia="Times New Roman" w:hAnsi="Arial" w:cs="Arial"/>
          <w:color w:val="1D1C1D"/>
          <w:kern w:val="0"/>
          <w:sz w:val="23"/>
          <w:szCs w:val="23"/>
          <w14:ligatures w14:val="none"/>
        </w:rPr>
        <w:t>, or for coders, contact us directly on </w:t>
      </w:r>
      <w:r w:rsidRPr="00A65EAF">
        <w:rPr>
          <w:rFonts w:ascii="Arial" w:eastAsia="Times New Roman" w:hAnsi="Arial" w:cs="Arial"/>
          <w:i/>
          <w:iCs/>
          <w:color w:val="1D1C1D"/>
          <w:kern w:val="0"/>
          <w:sz w:val="23"/>
          <w:szCs w:val="23"/>
          <w14:ligatures w14:val="none"/>
        </w:rPr>
        <w:t>MyLife’s </w:t>
      </w:r>
      <w:hyperlink r:id="rId13" w:tgtFrame="_blank" w:history="1">
        <w:r w:rsidRPr="00A65EAF">
          <w:rPr>
            <w:rFonts w:ascii="Arial" w:eastAsia="Times New Roman" w:hAnsi="Arial" w:cs="Arial"/>
            <w:color w:val="0000FF"/>
            <w:kern w:val="0"/>
            <w:sz w:val="23"/>
            <w:szCs w:val="23"/>
            <w:u w:val="single"/>
            <w14:ligatures w14:val="none"/>
          </w:rPr>
          <w:t>GitHub</w:t>
        </w:r>
      </w:hyperlink>
      <w:r w:rsidRPr="00A65EAF">
        <w:rPr>
          <w:rFonts w:ascii="Arial" w:eastAsia="Times New Roman" w:hAnsi="Arial" w:cs="Arial"/>
          <w:color w:val="1D1C1D"/>
          <w:kern w:val="0"/>
          <w:sz w:val="23"/>
          <w:szCs w:val="23"/>
          <w14:ligatures w14:val="none"/>
        </w:rPr>
        <w:t>, or reach me via my GitHub account: @</w:t>
      </w:r>
      <w:proofErr w:type="spellStart"/>
      <w:r w:rsidRPr="00A65EAF">
        <w:rPr>
          <w:rFonts w:ascii="Arial" w:eastAsia="Times New Roman" w:hAnsi="Arial" w:cs="Arial"/>
          <w:color w:val="1D1C1D"/>
          <w:kern w:val="0"/>
          <w:sz w:val="23"/>
          <w:szCs w:val="23"/>
          <w14:ligatures w14:val="none"/>
        </w:rPr>
        <w:t>Mookse</w:t>
      </w:r>
      <w:proofErr w:type="spellEnd"/>
    </w:p>
    <w:p w14:paraId="3288B8D5" w14:textId="77777777"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A65EAF">
        <w:rPr>
          <w:rFonts w:ascii="Arial" w:eastAsia="Times New Roman" w:hAnsi="Arial" w:cs="Arial"/>
          <w:b/>
          <w:bCs/>
          <w:color w:val="1D1C1D"/>
          <w:kern w:val="0"/>
          <w:sz w:val="23"/>
          <w:szCs w:val="23"/>
          <w14:ligatures w14:val="none"/>
        </w:rPr>
        <w:t>Follow Our Progress</w:t>
      </w:r>
      <w:r w:rsidRPr="00A65EAF">
        <w:rPr>
          <w:rFonts w:ascii="Arial" w:eastAsia="Times New Roman" w:hAnsi="Arial" w:cs="Arial"/>
          <w:color w:val="1D1C1D"/>
          <w:kern w:val="0"/>
          <w:sz w:val="23"/>
          <w:szCs w:val="23"/>
          <w14:ligatures w14:val="none"/>
        </w:rPr>
        <w:t>: Begin by talking to </w:t>
      </w:r>
      <w:r w:rsidRPr="00A65EAF">
        <w:rPr>
          <w:rFonts w:ascii="Arial" w:eastAsia="Times New Roman" w:hAnsi="Arial" w:cs="Arial"/>
          <w:i/>
          <w:iCs/>
          <w:color w:val="1D1C1D"/>
          <w:kern w:val="0"/>
          <w:sz w:val="23"/>
          <w:szCs w:val="23"/>
          <w14:ligatures w14:val="none"/>
        </w:rPr>
        <w:t>Q</w:t>
      </w:r>
      <w:r w:rsidRPr="00A65EAF">
        <w:rPr>
          <w:rFonts w:ascii="Arial" w:eastAsia="Times New Roman" w:hAnsi="Arial" w:cs="Arial"/>
          <w:color w:val="1D1C1D"/>
          <w:kern w:val="0"/>
          <w:sz w:val="23"/>
          <w:szCs w:val="23"/>
          <w14:ligatures w14:val="none"/>
        </w:rPr>
        <w:t>, our organizational AI-Agent, on the </w:t>
      </w:r>
      <w:hyperlink r:id="rId14" w:tgtFrame="_blank" w:history="1">
        <w:r w:rsidRPr="00A65EAF">
          <w:rPr>
            <w:rFonts w:ascii="Arial" w:eastAsia="Times New Roman" w:hAnsi="Arial" w:cs="Arial"/>
            <w:i/>
            <w:iCs/>
            <w:color w:val="0000FF"/>
            <w:kern w:val="0"/>
            <w:sz w:val="23"/>
            <w:szCs w:val="23"/>
            <w:u w:val="single"/>
            <w14:ligatures w14:val="none"/>
          </w:rPr>
          <w:t>MyLife</w:t>
        </w:r>
        <w:r w:rsidRPr="00A65EAF">
          <w:rPr>
            <w:rFonts w:ascii="Arial" w:eastAsia="Times New Roman" w:hAnsi="Arial" w:cs="Arial"/>
            <w:color w:val="0000FF"/>
            <w:kern w:val="0"/>
            <w:sz w:val="23"/>
            <w:szCs w:val="23"/>
            <w:u w:val="single"/>
            <w14:ligatures w14:val="none"/>
          </w:rPr>
          <w:t> homepage</w:t>
        </w:r>
      </w:hyperlink>
      <w:r w:rsidRPr="00A65EAF">
        <w:rPr>
          <w:rFonts w:ascii="Arial" w:eastAsia="Times New Roman" w:hAnsi="Arial" w:cs="Arial"/>
          <w:color w:val="1D1C1D"/>
          <w:kern w:val="0"/>
          <w:sz w:val="23"/>
          <w:szCs w:val="23"/>
          <w14:ligatures w14:val="none"/>
        </w:rPr>
        <w:t>. Newsletter signup is currently the same as registration via the right sidebar.</w:t>
      </w:r>
    </w:p>
    <w:p w14:paraId="42279307" w14:textId="400C3FCD"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A65EAF">
        <w:rPr>
          <w:rFonts w:ascii="Arial" w:eastAsia="Times New Roman" w:hAnsi="Arial" w:cs="Arial"/>
          <w:b/>
          <w:bCs/>
          <w:color w:val="1D1C1D"/>
          <w:kern w:val="0"/>
          <w:sz w:val="23"/>
          <w:szCs w:val="23"/>
          <w14:ligatures w14:val="none"/>
        </w:rPr>
        <w:t>Donate</w:t>
      </w:r>
      <w:r w:rsidRPr="00A65EAF">
        <w:rPr>
          <w:rFonts w:ascii="Arial" w:eastAsia="Times New Roman" w:hAnsi="Arial" w:cs="Arial"/>
          <w:color w:val="1D1C1D"/>
          <w:kern w:val="0"/>
          <w:sz w:val="23"/>
          <w:szCs w:val="23"/>
          <w14:ligatures w14:val="none"/>
        </w:rPr>
        <w:t>: Be among the first to support this incredible and unique </w:t>
      </w:r>
      <w:r w:rsidRPr="00A65EAF">
        <w:rPr>
          <w:rFonts w:ascii="Arial" w:eastAsia="Times New Roman" w:hAnsi="Arial" w:cs="Arial"/>
          <w:b/>
          <w:bCs/>
          <w:color w:val="1D1C1D"/>
          <w:kern w:val="0"/>
          <w:sz w:val="23"/>
          <w:szCs w:val="23"/>
          <w14:ligatures w14:val="none"/>
        </w:rPr>
        <w:t>charitable 501</w:t>
      </w:r>
      <w:del w:id="5" w:author="Steve Kenney" w:date="2024-05-25T18:35:00Z">
        <w:r w:rsidRPr="00A65EAF" w:rsidDel="00046B0F">
          <w:rPr>
            <w:rFonts w:ascii="Arial" w:eastAsia="Times New Roman" w:hAnsi="Arial" w:cs="Arial"/>
            <w:b/>
            <w:bCs/>
            <w:color w:val="1D1C1D"/>
            <w:kern w:val="0"/>
            <w:sz w:val="23"/>
            <w:szCs w:val="23"/>
            <w14:ligatures w14:val="none"/>
          </w:rPr>
          <w:delText>c</w:delText>
        </w:r>
      </w:del>
      <w:ins w:id="6" w:author="Steve Kenney" w:date="2024-05-25T18:35:00Z">
        <w:r w:rsidR="00046B0F">
          <w:rPr>
            <w:rFonts w:ascii="Arial" w:eastAsia="Times New Roman" w:hAnsi="Arial" w:cs="Arial"/>
            <w:b/>
            <w:bCs/>
            <w:color w:val="1D1C1D"/>
            <w:kern w:val="0"/>
            <w:sz w:val="23"/>
            <w:szCs w:val="23"/>
            <w14:ligatures w14:val="none"/>
          </w:rPr>
          <w:t>(c)(3)</w:t>
        </w:r>
      </w:ins>
      <w:del w:id="7" w:author="Steve Kenney" w:date="2024-05-25T18:35:00Z">
        <w:r w:rsidRPr="00A65EAF" w:rsidDel="00046B0F">
          <w:rPr>
            <w:rFonts w:ascii="Arial" w:eastAsia="Times New Roman" w:hAnsi="Arial" w:cs="Arial"/>
            <w:b/>
            <w:bCs/>
            <w:color w:val="1D1C1D"/>
            <w:kern w:val="0"/>
            <w:sz w:val="23"/>
            <w:szCs w:val="23"/>
            <w14:ligatures w14:val="none"/>
          </w:rPr>
          <w:delText>3</w:delText>
        </w:r>
      </w:del>
      <w:r w:rsidRPr="00A65EAF">
        <w:rPr>
          <w:rFonts w:ascii="Arial" w:eastAsia="Times New Roman" w:hAnsi="Arial" w:cs="Arial"/>
          <w:b/>
          <w:bCs/>
          <w:color w:val="1D1C1D"/>
          <w:kern w:val="0"/>
          <w:sz w:val="23"/>
          <w:szCs w:val="23"/>
          <w14:ligatures w14:val="none"/>
        </w:rPr>
        <w:t xml:space="preserve"> nonprofit project </w:t>
      </w:r>
      <w:r w:rsidRPr="00A65EAF">
        <w:rPr>
          <w:rFonts w:ascii="Arial" w:eastAsia="Times New Roman" w:hAnsi="Arial" w:cs="Arial"/>
          <w:color w:val="1D1C1D"/>
          <w:kern w:val="0"/>
          <w:sz w:val="23"/>
          <w:szCs w:val="23"/>
          <w14:ligatures w14:val="none"/>
        </w:rPr>
        <w:t>via the links below.</w:t>
      </w:r>
    </w:p>
    <w:p w14:paraId="0340509C" w14:textId="77777777"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A65EAF">
        <w:rPr>
          <w:rFonts w:ascii="Arial" w:eastAsia="Times New Roman" w:hAnsi="Arial" w:cs="Arial"/>
          <w:color w:val="1D1C1D"/>
          <w:kern w:val="0"/>
          <w:sz w:val="23"/>
          <w:szCs w:val="23"/>
          <w14:ligatures w14:val="none"/>
        </w:rPr>
        <w:t> — </w:t>
      </w:r>
      <w:hyperlink r:id="rId15" w:tgtFrame="_blank" w:history="1">
        <w:r w:rsidRPr="00A65EAF">
          <w:rPr>
            <w:rFonts w:ascii="Arial" w:eastAsia="Times New Roman" w:hAnsi="Arial" w:cs="Arial"/>
            <w:color w:val="0000FF"/>
            <w:kern w:val="0"/>
            <w:sz w:val="23"/>
            <w:szCs w:val="23"/>
            <w:u w:val="single"/>
            <w14:ligatures w14:val="none"/>
          </w:rPr>
          <w:t>GitHub Sponsors</w:t>
        </w:r>
      </w:hyperlink>
    </w:p>
    <w:p w14:paraId="556114B6" w14:textId="77777777"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A65EAF">
        <w:rPr>
          <w:rFonts w:ascii="Arial" w:eastAsia="Times New Roman" w:hAnsi="Arial" w:cs="Arial"/>
          <w:color w:val="1D1C1D"/>
          <w:kern w:val="0"/>
          <w:sz w:val="23"/>
          <w:szCs w:val="23"/>
          <w14:ligatures w14:val="none"/>
        </w:rPr>
        <w:t> — </w:t>
      </w:r>
      <w:hyperlink r:id="rId16" w:tgtFrame="_blank" w:history="1">
        <w:r w:rsidRPr="00A65EAF">
          <w:rPr>
            <w:rFonts w:ascii="Arial" w:eastAsia="Times New Roman" w:hAnsi="Arial" w:cs="Arial"/>
            <w:color w:val="0000FF"/>
            <w:kern w:val="0"/>
            <w:sz w:val="23"/>
            <w:szCs w:val="23"/>
            <w:u w:val="single"/>
            <w14:ligatures w14:val="none"/>
          </w:rPr>
          <w:t>GoFundMe</w:t>
        </w:r>
      </w:hyperlink>
    </w:p>
    <w:p w14:paraId="08647220" w14:textId="77777777" w:rsidR="00A65EAF" w:rsidRPr="00A65EAF" w:rsidRDefault="00A65EAF" w:rsidP="00A65EAF">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A65EAF">
        <w:rPr>
          <w:rFonts w:ascii="Arial" w:eastAsia="Times New Roman" w:hAnsi="Arial" w:cs="Arial"/>
          <w:color w:val="1D1C1D"/>
          <w:kern w:val="0"/>
          <w:sz w:val="23"/>
          <w:szCs w:val="23"/>
          <w14:ligatures w14:val="none"/>
        </w:rPr>
        <w:t> — Patreon: </w:t>
      </w:r>
      <w:r w:rsidRPr="00A65EAF">
        <w:rPr>
          <w:rFonts w:ascii="Arial" w:eastAsia="Times New Roman" w:hAnsi="Arial" w:cs="Arial"/>
          <w:i/>
          <w:iCs/>
          <w:color w:val="1D1C1D"/>
          <w:kern w:val="0"/>
          <w:sz w:val="23"/>
          <w:szCs w:val="23"/>
          <w14:ligatures w14:val="none"/>
        </w:rPr>
        <w:t>in progress</w:t>
      </w:r>
    </w:p>
    <w:p w14:paraId="11639841" w14:textId="77777777" w:rsidR="00FE4A15" w:rsidRDefault="00FE4A15"/>
    <w:sectPr w:rsidR="00FE4A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teve Kenney" w:date="2024-05-25T18:32:00Z" w:initials="SK">
    <w:p w14:paraId="2C0A1DA7" w14:textId="77777777" w:rsidR="00A65EAF" w:rsidRDefault="00A65EAF" w:rsidP="00396FB9">
      <w:pPr>
        <w:pStyle w:val="CommentText"/>
      </w:pPr>
      <w:r>
        <w:rPr>
          <w:rStyle w:val="CommentReference"/>
        </w:rPr>
        <w:annotationRef/>
      </w:r>
      <w:r>
        <w:t>Is there an image or a link missing? This is not in the Medium article</w:t>
      </w:r>
    </w:p>
  </w:comment>
  <w:comment w:id="4" w:author="Steve Kenney" w:date="2024-05-25T18:33:00Z" w:initials="SK">
    <w:p w14:paraId="66A526E0" w14:textId="77777777" w:rsidR="00A65EAF" w:rsidRDefault="00A65EAF" w:rsidP="00D96B31">
      <w:pPr>
        <w:pStyle w:val="CommentText"/>
      </w:pPr>
      <w:r>
        <w:rPr>
          <w:rStyle w:val="CommentReference"/>
        </w:rPr>
        <w:annotationRef/>
      </w:r>
      <w:r>
        <w:t>Perhaps "Experience the future" is a bit played out and something stronger could be found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A1DA7" w15:done="0"/>
  <w15:commentEx w15:paraId="66A526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CAD46" w16cex:dateUtc="2024-05-25T23:32:00Z"/>
  <w16cex:commentExtensible w16cex:durableId="29FCAD77" w16cex:dateUtc="2024-05-25T2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A1DA7" w16cid:durableId="29FCAD46"/>
  <w16cid:commentId w16cid:paraId="66A526E0" w16cid:durableId="29FCAD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BC5"/>
    <w:multiLevelType w:val="multilevel"/>
    <w:tmpl w:val="833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4525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Kenney">
    <w15:presenceInfo w15:providerId="Windows Live" w15:userId="814e18f3b3266d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AF"/>
    <w:rsid w:val="00046B0F"/>
    <w:rsid w:val="003B1606"/>
    <w:rsid w:val="00A65EAF"/>
    <w:rsid w:val="00B25663"/>
    <w:rsid w:val="00FE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17F4"/>
  <w15:chartTrackingRefBased/>
  <w15:docId w15:val="{43550B34-436A-47C9-BA1D-074CAEE0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5E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5EAF"/>
    <w:rPr>
      <w:color w:val="0000FF"/>
      <w:u w:val="single"/>
    </w:rPr>
  </w:style>
  <w:style w:type="paragraph" w:styleId="Revision">
    <w:name w:val="Revision"/>
    <w:hidden/>
    <w:uiPriority w:val="99"/>
    <w:semiHidden/>
    <w:rsid w:val="00A65EAF"/>
    <w:pPr>
      <w:spacing w:after="0" w:line="240" w:lineRule="auto"/>
    </w:pPr>
  </w:style>
  <w:style w:type="character" w:styleId="CommentReference">
    <w:name w:val="annotation reference"/>
    <w:basedOn w:val="DefaultParagraphFont"/>
    <w:uiPriority w:val="99"/>
    <w:semiHidden/>
    <w:unhideWhenUsed/>
    <w:rsid w:val="00A65EAF"/>
    <w:rPr>
      <w:sz w:val="16"/>
      <w:szCs w:val="16"/>
    </w:rPr>
  </w:style>
  <w:style w:type="paragraph" w:styleId="CommentText">
    <w:name w:val="annotation text"/>
    <w:basedOn w:val="Normal"/>
    <w:link w:val="CommentTextChar"/>
    <w:uiPriority w:val="99"/>
    <w:unhideWhenUsed/>
    <w:rsid w:val="00A65EAF"/>
    <w:pPr>
      <w:spacing w:line="240" w:lineRule="auto"/>
    </w:pPr>
    <w:rPr>
      <w:sz w:val="20"/>
      <w:szCs w:val="20"/>
    </w:rPr>
  </w:style>
  <w:style w:type="character" w:customStyle="1" w:styleId="CommentTextChar">
    <w:name w:val="Comment Text Char"/>
    <w:basedOn w:val="DefaultParagraphFont"/>
    <w:link w:val="CommentText"/>
    <w:uiPriority w:val="99"/>
    <w:rsid w:val="00A65EAF"/>
    <w:rPr>
      <w:sz w:val="20"/>
      <w:szCs w:val="20"/>
    </w:rPr>
  </w:style>
  <w:style w:type="paragraph" w:styleId="CommentSubject">
    <w:name w:val="annotation subject"/>
    <w:basedOn w:val="CommentText"/>
    <w:next w:val="CommentText"/>
    <w:link w:val="CommentSubjectChar"/>
    <w:uiPriority w:val="99"/>
    <w:semiHidden/>
    <w:unhideWhenUsed/>
    <w:rsid w:val="00A65EAF"/>
    <w:rPr>
      <w:b/>
      <w:bCs/>
    </w:rPr>
  </w:style>
  <w:style w:type="character" w:customStyle="1" w:styleId="CommentSubjectChar">
    <w:name w:val="Comment Subject Char"/>
    <w:basedOn w:val="CommentTextChar"/>
    <w:link w:val="CommentSubject"/>
    <w:uiPriority w:val="99"/>
    <w:semiHidden/>
    <w:rsid w:val="00A65E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MyLife-Services"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mailto:info@humanremembrance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fund.me/65013d6e"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humanremembranceproject.org/" TargetMode="External"/><Relationship Id="rId5" Type="http://schemas.openxmlformats.org/officeDocument/2006/relationships/comments" Target="comments.xml"/><Relationship Id="rId15" Type="http://schemas.openxmlformats.org/officeDocument/2006/relationships/hyperlink" Target="https://github.com/sponsors/MyLife-Services" TargetMode="External"/><Relationship Id="rId10" Type="http://schemas.openxmlformats.org/officeDocument/2006/relationships/hyperlink" Target="http://humanremembranceproject.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manremembranceproject.org/" TargetMode="External"/><Relationship Id="rId14" Type="http://schemas.openxmlformats.org/officeDocument/2006/relationships/hyperlink" Target="https://humanremembrance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Kenney</dc:creator>
  <cp:keywords/>
  <dc:description/>
  <cp:lastModifiedBy>Steve Kenney</cp:lastModifiedBy>
  <cp:revision>2</cp:revision>
  <dcterms:created xsi:type="dcterms:W3CDTF">2024-05-25T23:29:00Z</dcterms:created>
  <dcterms:modified xsi:type="dcterms:W3CDTF">2024-05-25T23:36:00Z</dcterms:modified>
</cp:coreProperties>
</file>